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9A56CE" w14:textId="77777777" w:rsidR="00AD4D7E" w:rsidRPr="004C2067" w:rsidRDefault="000625D6" w:rsidP="00466DB0">
      <w:pPr>
        <w:rPr>
          <w:rFonts w:ascii="Calibri" w:hAnsi="Calibri"/>
          <w:b/>
          <w:sz w:val="22"/>
          <w:szCs w:val="22"/>
        </w:rPr>
      </w:pPr>
      <w:bookmarkStart w:id="0" w:name="_GoBack"/>
      <w:bookmarkEnd w:id="0"/>
      <w:r w:rsidRPr="004C2067">
        <w:rPr>
          <w:rFonts w:ascii="Calibri" w:hAnsi="Calibri"/>
          <w:b/>
          <w:sz w:val="22"/>
          <w:szCs w:val="22"/>
        </w:rPr>
        <w:t>MPM: My Perfect Meal</w:t>
      </w:r>
      <w:r w:rsidR="006E6FB0" w:rsidRPr="004C2067">
        <w:rPr>
          <w:rFonts w:ascii="Calibri" w:hAnsi="Calibri"/>
          <w:b/>
          <w:sz w:val="22"/>
          <w:szCs w:val="22"/>
        </w:rPr>
        <w:t xml:space="preserve"> app</w:t>
      </w:r>
    </w:p>
    <w:p w14:paraId="0E010417" w14:textId="764F0C35" w:rsidR="00F17637" w:rsidRPr="004C2067" w:rsidRDefault="007A092F" w:rsidP="000625D6">
      <w:pPr>
        <w:rPr>
          <w:rFonts w:ascii="Calibri" w:hAnsi="Calibri"/>
          <w:sz w:val="22"/>
          <w:szCs w:val="22"/>
        </w:rPr>
      </w:pPr>
      <w:r w:rsidRPr="000574A3">
        <w:rPr>
          <w:rFonts w:ascii="Calibri" w:hAnsi="Calibri"/>
          <w:sz w:val="22"/>
          <w:szCs w:val="22"/>
        </w:rPr>
        <w:t xml:space="preserve">Consumers </w:t>
      </w:r>
      <w:r w:rsidR="002C2868" w:rsidRPr="000574A3">
        <w:rPr>
          <w:rFonts w:ascii="Calibri" w:hAnsi="Calibri"/>
          <w:sz w:val="22"/>
          <w:szCs w:val="22"/>
        </w:rPr>
        <w:t>often face challenges when making dietary de</w:t>
      </w:r>
      <w:r w:rsidR="0000012B">
        <w:rPr>
          <w:rFonts w:ascii="Calibri" w:hAnsi="Calibri"/>
          <w:sz w:val="22"/>
          <w:szCs w:val="22"/>
        </w:rPr>
        <w:t xml:space="preserve">cisions outside their homes: </w:t>
      </w:r>
      <w:r w:rsidR="002C2868" w:rsidRPr="000574A3">
        <w:rPr>
          <w:rFonts w:ascii="Calibri" w:hAnsi="Calibri"/>
          <w:sz w:val="22"/>
          <w:szCs w:val="22"/>
        </w:rPr>
        <w:t>make a healthy choice or a delicious one. In most cases,</w:t>
      </w:r>
      <w:r w:rsidR="00F17637" w:rsidRPr="000574A3">
        <w:rPr>
          <w:rFonts w:ascii="Calibri" w:hAnsi="Calibri"/>
          <w:sz w:val="22"/>
          <w:szCs w:val="22"/>
        </w:rPr>
        <w:t xml:space="preserve"> mood and </w:t>
      </w:r>
      <w:r w:rsidR="006E6FB0" w:rsidRPr="000574A3">
        <w:rPr>
          <w:rFonts w:ascii="Calibri" w:hAnsi="Calibri"/>
          <w:sz w:val="22"/>
          <w:szCs w:val="22"/>
        </w:rPr>
        <w:t>appetite dictate the</w:t>
      </w:r>
      <w:r w:rsidR="002C2868" w:rsidRPr="000574A3">
        <w:rPr>
          <w:rFonts w:ascii="Calibri" w:hAnsi="Calibri"/>
          <w:sz w:val="22"/>
          <w:szCs w:val="22"/>
        </w:rPr>
        <w:t>ir</w:t>
      </w:r>
      <w:r w:rsidR="006E6FB0" w:rsidRPr="000574A3">
        <w:rPr>
          <w:rFonts w:ascii="Calibri" w:hAnsi="Calibri"/>
          <w:sz w:val="22"/>
          <w:szCs w:val="22"/>
        </w:rPr>
        <w:t xml:space="preserve"> subsequent meal</w:t>
      </w:r>
      <w:r w:rsidR="002C2868" w:rsidRPr="000574A3">
        <w:rPr>
          <w:rFonts w:ascii="Calibri" w:hAnsi="Calibri"/>
          <w:sz w:val="22"/>
          <w:szCs w:val="22"/>
        </w:rPr>
        <w:t>s</w:t>
      </w:r>
      <w:r w:rsidR="006E6FB0" w:rsidRPr="000574A3">
        <w:rPr>
          <w:rFonts w:ascii="Calibri" w:hAnsi="Calibri"/>
          <w:sz w:val="22"/>
          <w:szCs w:val="22"/>
        </w:rPr>
        <w:t>. Although some consumers suffer</w:t>
      </w:r>
      <w:r w:rsidR="006E6FB0" w:rsidRPr="004C2067">
        <w:rPr>
          <w:rFonts w:ascii="Calibri" w:hAnsi="Calibri"/>
          <w:sz w:val="22"/>
          <w:szCs w:val="22"/>
        </w:rPr>
        <w:t xml:space="preserve"> from health constraints and disorders, the inability to choose the healthier option is due to a lack of knowledge </w:t>
      </w:r>
      <w:r w:rsidR="00F17637" w:rsidRPr="004C2067">
        <w:rPr>
          <w:rFonts w:ascii="Calibri" w:hAnsi="Calibri"/>
          <w:sz w:val="22"/>
          <w:szCs w:val="22"/>
        </w:rPr>
        <w:t>on</w:t>
      </w:r>
      <w:r w:rsidR="006E6FB0" w:rsidRPr="004C2067">
        <w:rPr>
          <w:rFonts w:ascii="Calibri" w:hAnsi="Calibri"/>
          <w:sz w:val="22"/>
          <w:szCs w:val="22"/>
        </w:rPr>
        <w:t xml:space="preserve"> delicious alternatives.</w:t>
      </w:r>
      <w:r w:rsidR="002C2868">
        <w:rPr>
          <w:rFonts w:ascii="Calibri" w:hAnsi="Calibri"/>
          <w:sz w:val="22"/>
          <w:szCs w:val="22"/>
        </w:rPr>
        <w:t xml:space="preserve"> </w:t>
      </w:r>
      <w:r w:rsidR="006E6FB0" w:rsidRPr="004C2067">
        <w:rPr>
          <w:rFonts w:ascii="Calibri" w:hAnsi="Calibri"/>
          <w:sz w:val="22"/>
          <w:szCs w:val="22"/>
        </w:rPr>
        <w:t xml:space="preserve"> </w:t>
      </w:r>
    </w:p>
    <w:p w14:paraId="5806A585" w14:textId="77777777" w:rsidR="001417D6" w:rsidRPr="004C2067" w:rsidRDefault="001417D6" w:rsidP="000625D6">
      <w:pPr>
        <w:rPr>
          <w:rFonts w:ascii="Calibri" w:hAnsi="Calibri"/>
          <w:sz w:val="22"/>
          <w:szCs w:val="22"/>
        </w:rPr>
      </w:pPr>
    </w:p>
    <w:p w14:paraId="1208BDE1" w14:textId="3DC2EDF8" w:rsidR="001417D6" w:rsidRPr="004C2067" w:rsidRDefault="006E6FB0" w:rsidP="000625D6">
      <w:pPr>
        <w:rPr>
          <w:rFonts w:ascii="Calibri" w:hAnsi="Calibri"/>
          <w:sz w:val="22"/>
          <w:szCs w:val="22"/>
        </w:rPr>
      </w:pPr>
      <w:r w:rsidRPr="004C2067">
        <w:rPr>
          <w:rFonts w:ascii="Calibri" w:hAnsi="Calibri"/>
          <w:sz w:val="22"/>
          <w:szCs w:val="22"/>
        </w:rPr>
        <w:t xml:space="preserve">To resolve this issue, consumers often turn to </w:t>
      </w:r>
      <w:r w:rsidR="00F17637" w:rsidRPr="004C2067">
        <w:rPr>
          <w:rFonts w:ascii="Calibri" w:hAnsi="Calibri"/>
          <w:sz w:val="22"/>
          <w:szCs w:val="22"/>
        </w:rPr>
        <w:t>restaurant</w:t>
      </w:r>
      <w:r w:rsidR="002C2868">
        <w:rPr>
          <w:rFonts w:ascii="Calibri" w:hAnsi="Calibri"/>
          <w:sz w:val="22"/>
          <w:szCs w:val="22"/>
        </w:rPr>
        <w:t>-</w:t>
      </w:r>
      <w:r w:rsidR="00F17637" w:rsidRPr="004C2067">
        <w:rPr>
          <w:rFonts w:ascii="Calibri" w:hAnsi="Calibri"/>
          <w:sz w:val="22"/>
          <w:szCs w:val="22"/>
        </w:rPr>
        <w:t xml:space="preserve">based </w:t>
      </w:r>
      <w:r w:rsidR="004C2067">
        <w:rPr>
          <w:rFonts w:ascii="Calibri" w:hAnsi="Calibri"/>
          <w:sz w:val="22"/>
          <w:szCs w:val="22"/>
        </w:rPr>
        <w:t xml:space="preserve">mobile </w:t>
      </w:r>
      <w:r w:rsidR="00466DB0">
        <w:rPr>
          <w:rFonts w:ascii="Calibri" w:hAnsi="Calibri"/>
          <w:sz w:val="22"/>
          <w:szCs w:val="22"/>
        </w:rPr>
        <w:t xml:space="preserve">applications to find a healthy </w:t>
      </w:r>
      <w:r w:rsidR="00F17637" w:rsidRPr="004C2067">
        <w:rPr>
          <w:rFonts w:ascii="Calibri" w:hAnsi="Calibri"/>
          <w:sz w:val="22"/>
          <w:szCs w:val="22"/>
        </w:rPr>
        <w:t xml:space="preserve">alternative. The majority of the applications </w:t>
      </w:r>
      <w:r w:rsidR="00466DB0">
        <w:rPr>
          <w:rFonts w:ascii="Calibri" w:hAnsi="Calibri"/>
          <w:sz w:val="22"/>
          <w:szCs w:val="22"/>
        </w:rPr>
        <w:t xml:space="preserve">(e.g. Yelp, </w:t>
      </w:r>
      <w:proofErr w:type="spellStart"/>
      <w:r w:rsidR="00466DB0">
        <w:rPr>
          <w:rFonts w:ascii="Calibri" w:hAnsi="Calibri"/>
          <w:sz w:val="22"/>
          <w:szCs w:val="22"/>
        </w:rPr>
        <w:t>FourSquare</w:t>
      </w:r>
      <w:proofErr w:type="spellEnd"/>
      <w:r w:rsidR="00466DB0">
        <w:rPr>
          <w:rFonts w:ascii="Calibri" w:hAnsi="Calibri"/>
          <w:sz w:val="22"/>
          <w:szCs w:val="22"/>
        </w:rPr>
        <w:t xml:space="preserve">) </w:t>
      </w:r>
      <w:r w:rsidR="00F17637" w:rsidRPr="004C2067">
        <w:rPr>
          <w:rFonts w:ascii="Calibri" w:hAnsi="Calibri"/>
          <w:sz w:val="22"/>
          <w:szCs w:val="22"/>
        </w:rPr>
        <w:t>consider only a general user preference such as fish, taco, or Chinese</w:t>
      </w:r>
      <w:r w:rsidR="00466DB0">
        <w:rPr>
          <w:rFonts w:ascii="Calibri" w:hAnsi="Calibri"/>
          <w:sz w:val="22"/>
          <w:szCs w:val="22"/>
        </w:rPr>
        <w:t xml:space="preserve"> cuisine</w:t>
      </w:r>
      <w:r w:rsidR="00F17637" w:rsidRPr="004C2067">
        <w:rPr>
          <w:rFonts w:ascii="Calibri" w:hAnsi="Calibri"/>
          <w:sz w:val="22"/>
          <w:szCs w:val="22"/>
        </w:rPr>
        <w:t>. Although these opti</w:t>
      </w:r>
      <w:r w:rsidR="004C2067">
        <w:rPr>
          <w:rFonts w:ascii="Calibri" w:hAnsi="Calibri"/>
          <w:sz w:val="22"/>
          <w:szCs w:val="22"/>
        </w:rPr>
        <w:t>ons do provide restaurant-based r</w:t>
      </w:r>
      <w:r w:rsidR="00190524">
        <w:rPr>
          <w:rFonts w:ascii="Calibri" w:hAnsi="Calibri"/>
          <w:sz w:val="22"/>
          <w:szCs w:val="22"/>
        </w:rPr>
        <w:t>ecommendation</w:t>
      </w:r>
      <w:r w:rsidR="002C2868">
        <w:rPr>
          <w:rFonts w:ascii="Calibri" w:hAnsi="Calibri"/>
          <w:sz w:val="22"/>
          <w:szCs w:val="22"/>
        </w:rPr>
        <w:t>s</w:t>
      </w:r>
      <w:r w:rsidR="00F17637" w:rsidRPr="004C2067">
        <w:rPr>
          <w:rFonts w:ascii="Calibri" w:hAnsi="Calibri"/>
          <w:sz w:val="22"/>
          <w:szCs w:val="22"/>
        </w:rPr>
        <w:t>, they neglect crucial</w:t>
      </w:r>
      <w:r w:rsidR="004C2067">
        <w:rPr>
          <w:rFonts w:ascii="Calibri" w:hAnsi="Calibri"/>
          <w:sz w:val="22"/>
          <w:szCs w:val="22"/>
        </w:rPr>
        <w:t xml:space="preserve"> </w:t>
      </w:r>
      <w:r w:rsidR="002C2868">
        <w:rPr>
          <w:rFonts w:ascii="Calibri" w:hAnsi="Calibri"/>
          <w:sz w:val="22"/>
          <w:szCs w:val="22"/>
        </w:rPr>
        <w:t xml:space="preserve">information such as ingredient </w:t>
      </w:r>
      <w:r w:rsidR="00F17637" w:rsidRPr="004C2067">
        <w:rPr>
          <w:rFonts w:ascii="Calibri" w:hAnsi="Calibri"/>
          <w:sz w:val="22"/>
          <w:szCs w:val="22"/>
        </w:rPr>
        <w:t>preference</w:t>
      </w:r>
      <w:r w:rsidR="002C2868">
        <w:rPr>
          <w:rFonts w:ascii="Calibri" w:hAnsi="Calibri"/>
          <w:sz w:val="22"/>
          <w:szCs w:val="22"/>
        </w:rPr>
        <w:t>s</w:t>
      </w:r>
      <w:r w:rsidR="00F17637" w:rsidRPr="004C2067">
        <w:rPr>
          <w:rFonts w:ascii="Calibri" w:hAnsi="Calibri"/>
          <w:sz w:val="22"/>
          <w:szCs w:val="22"/>
        </w:rPr>
        <w:t>, health goals, medicati</w:t>
      </w:r>
      <w:r w:rsidR="00190524">
        <w:rPr>
          <w:rFonts w:ascii="Calibri" w:hAnsi="Calibri"/>
          <w:sz w:val="22"/>
          <w:szCs w:val="22"/>
        </w:rPr>
        <w:t>on</w:t>
      </w:r>
      <w:r w:rsidR="0000012B">
        <w:rPr>
          <w:rFonts w:ascii="Calibri" w:hAnsi="Calibri"/>
          <w:sz w:val="22"/>
          <w:szCs w:val="22"/>
        </w:rPr>
        <w:t xml:space="preserve"> constraints</w:t>
      </w:r>
      <w:r w:rsidR="00190524">
        <w:rPr>
          <w:rFonts w:ascii="Calibri" w:hAnsi="Calibri"/>
          <w:sz w:val="22"/>
          <w:szCs w:val="22"/>
        </w:rPr>
        <w:t xml:space="preserve">, </w:t>
      </w:r>
      <w:r w:rsidR="004C2067">
        <w:rPr>
          <w:rFonts w:ascii="Calibri" w:hAnsi="Calibri"/>
          <w:sz w:val="22"/>
          <w:szCs w:val="22"/>
        </w:rPr>
        <w:t>health constraints</w:t>
      </w:r>
      <w:r w:rsidR="00190524">
        <w:rPr>
          <w:rFonts w:ascii="Calibri" w:hAnsi="Calibri"/>
          <w:sz w:val="22"/>
          <w:szCs w:val="22"/>
        </w:rPr>
        <w:t>, and current appetite</w:t>
      </w:r>
      <w:r w:rsidR="004C2067">
        <w:rPr>
          <w:rFonts w:ascii="Calibri" w:hAnsi="Calibri"/>
          <w:sz w:val="22"/>
          <w:szCs w:val="22"/>
        </w:rPr>
        <w:t>. Occasion</w:t>
      </w:r>
      <w:r w:rsidR="000574A3">
        <w:rPr>
          <w:rFonts w:ascii="Calibri" w:hAnsi="Calibri"/>
          <w:sz w:val="22"/>
          <w:szCs w:val="22"/>
        </w:rPr>
        <w:t xml:space="preserve">ally, consumers will discover </w:t>
      </w:r>
      <w:r w:rsidR="004C2067">
        <w:rPr>
          <w:rFonts w:ascii="Calibri" w:hAnsi="Calibri"/>
          <w:sz w:val="22"/>
          <w:szCs w:val="22"/>
        </w:rPr>
        <w:t>new restaurant</w:t>
      </w:r>
      <w:r w:rsidR="000574A3">
        <w:rPr>
          <w:rFonts w:ascii="Calibri" w:hAnsi="Calibri"/>
          <w:sz w:val="22"/>
          <w:szCs w:val="22"/>
        </w:rPr>
        <w:t>s with</w:t>
      </w:r>
      <w:r w:rsidR="00F17637" w:rsidRPr="004C2067">
        <w:rPr>
          <w:rFonts w:ascii="Calibri" w:hAnsi="Calibri"/>
          <w:sz w:val="22"/>
          <w:szCs w:val="22"/>
        </w:rPr>
        <w:t xml:space="preserve"> a seemingly endless </w:t>
      </w:r>
      <w:r w:rsidR="001417D6" w:rsidRPr="004C2067">
        <w:rPr>
          <w:rFonts w:ascii="Calibri" w:hAnsi="Calibri"/>
          <w:sz w:val="22"/>
          <w:szCs w:val="22"/>
        </w:rPr>
        <w:t>list</w:t>
      </w:r>
      <w:r w:rsidR="00F17637" w:rsidRPr="004C2067">
        <w:rPr>
          <w:rFonts w:ascii="Calibri" w:hAnsi="Calibri"/>
          <w:sz w:val="22"/>
          <w:szCs w:val="22"/>
        </w:rPr>
        <w:t xml:space="preserve"> of meals </w:t>
      </w:r>
      <w:r w:rsidR="000574A3">
        <w:rPr>
          <w:rFonts w:ascii="Calibri" w:hAnsi="Calibri"/>
          <w:sz w:val="22"/>
          <w:szCs w:val="22"/>
        </w:rPr>
        <w:t>that may not be healthy</w:t>
      </w:r>
      <w:r w:rsidR="0000012B">
        <w:rPr>
          <w:rFonts w:ascii="Calibri" w:hAnsi="Calibri"/>
          <w:sz w:val="22"/>
          <w:szCs w:val="22"/>
        </w:rPr>
        <w:t xml:space="preserve"> or safe for them</w:t>
      </w:r>
      <w:r w:rsidR="000574A3">
        <w:rPr>
          <w:rFonts w:ascii="Calibri" w:hAnsi="Calibri"/>
          <w:sz w:val="22"/>
          <w:szCs w:val="22"/>
        </w:rPr>
        <w:t>.</w:t>
      </w:r>
      <w:r w:rsidR="004C2067">
        <w:rPr>
          <w:rFonts w:ascii="Calibri" w:hAnsi="Calibri"/>
          <w:sz w:val="22"/>
          <w:szCs w:val="22"/>
        </w:rPr>
        <w:t xml:space="preserve"> </w:t>
      </w:r>
    </w:p>
    <w:p w14:paraId="74691D0D" w14:textId="77777777" w:rsidR="004C2067" w:rsidRPr="004C2067" w:rsidRDefault="004C2067" w:rsidP="000625D6">
      <w:pPr>
        <w:rPr>
          <w:rFonts w:ascii="Calibri" w:hAnsi="Calibri"/>
          <w:sz w:val="22"/>
          <w:szCs w:val="22"/>
        </w:rPr>
      </w:pPr>
    </w:p>
    <w:p w14:paraId="7F8C8463" w14:textId="75DD202C" w:rsidR="00F17637" w:rsidRPr="004C2067" w:rsidRDefault="001417D6" w:rsidP="000625D6">
      <w:pPr>
        <w:rPr>
          <w:rFonts w:ascii="Calibri" w:hAnsi="Calibri"/>
          <w:sz w:val="22"/>
          <w:szCs w:val="22"/>
        </w:rPr>
      </w:pPr>
      <w:r w:rsidRPr="004C2067">
        <w:rPr>
          <w:rFonts w:ascii="Calibri" w:hAnsi="Calibri"/>
          <w:sz w:val="22"/>
          <w:szCs w:val="22"/>
        </w:rPr>
        <w:t>My Perfect Meal app (MPM) provides the consumer with a bespoke meal recomme</w:t>
      </w:r>
      <w:r w:rsidR="004C2067">
        <w:rPr>
          <w:rFonts w:ascii="Calibri" w:hAnsi="Calibri"/>
          <w:sz w:val="22"/>
          <w:szCs w:val="22"/>
        </w:rPr>
        <w:t>ndation provided from the restaurants</w:t>
      </w:r>
      <w:r w:rsidR="000574A3">
        <w:rPr>
          <w:rFonts w:ascii="Calibri" w:hAnsi="Calibri"/>
          <w:sz w:val="22"/>
          <w:szCs w:val="22"/>
        </w:rPr>
        <w:t>’</w:t>
      </w:r>
      <w:r w:rsidR="004C2067">
        <w:rPr>
          <w:rFonts w:ascii="Calibri" w:hAnsi="Calibri"/>
          <w:sz w:val="22"/>
          <w:szCs w:val="22"/>
        </w:rPr>
        <w:t xml:space="preserve"> menu. MPM will make its suggestion </w:t>
      </w:r>
      <w:r w:rsidRPr="004C2067">
        <w:rPr>
          <w:rFonts w:ascii="Calibri" w:hAnsi="Calibri"/>
          <w:sz w:val="22"/>
          <w:szCs w:val="22"/>
        </w:rPr>
        <w:t>based on the user’s ingredient preference</w:t>
      </w:r>
      <w:r w:rsidR="000574A3">
        <w:rPr>
          <w:rFonts w:ascii="Calibri" w:hAnsi="Calibri"/>
          <w:sz w:val="22"/>
          <w:szCs w:val="22"/>
        </w:rPr>
        <w:t>s</w:t>
      </w:r>
      <w:r w:rsidRPr="004C2067">
        <w:rPr>
          <w:rFonts w:ascii="Calibri" w:hAnsi="Calibri"/>
          <w:sz w:val="22"/>
          <w:szCs w:val="22"/>
        </w:rPr>
        <w:t>, health goal</w:t>
      </w:r>
      <w:r w:rsidR="000574A3">
        <w:rPr>
          <w:rFonts w:ascii="Calibri" w:hAnsi="Calibri"/>
          <w:sz w:val="22"/>
          <w:szCs w:val="22"/>
        </w:rPr>
        <w:t>s</w:t>
      </w:r>
      <w:r w:rsidRPr="004C2067">
        <w:rPr>
          <w:rFonts w:ascii="Calibri" w:hAnsi="Calibri"/>
          <w:sz w:val="22"/>
          <w:szCs w:val="22"/>
        </w:rPr>
        <w:t xml:space="preserve">, </w:t>
      </w:r>
      <w:r w:rsidR="004C2067">
        <w:rPr>
          <w:rFonts w:ascii="Calibri" w:hAnsi="Calibri"/>
          <w:sz w:val="22"/>
          <w:szCs w:val="22"/>
        </w:rPr>
        <w:t xml:space="preserve">current health status, </w:t>
      </w:r>
      <w:r w:rsidR="0000012B">
        <w:rPr>
          <w:rFonts w:ascii="Calibri" w:hAnsi="Calibri"/>
          <w:sz w:val="22"/>
          <w:szCs w:val="22"/>
        </w:rPr>
        <w:t xml:space="preserve">previous </w:t>
      </w:r>
      <w:r w:rsidR="004C2067">
        <w:rPr>
          <w:rFonts w:ascii="Calibri" w:hAnsi="Calibri"/>
          <w:sz w:val="22"/>
          <w:szCs w:val="22"/>
        </w:rPr>
        <w:t>meal history</w:t>
      </w:r>
      <w:r w:rsidR="00190524">
        <w:rPr>
          <w:rFonts w:ascii="Calibri" w:hAnsi="Calibri"/>
          <w:sz w:val="22"/>
          <w:szCs w:val="22"/>
        </w:rPr>
        <w:t>, medication usage, and current mood or appetite</w:t>
      </w:r>
      <w:r w:rsidR="004C2067">
        <w:rPr>
          <w:rFonts w:ascii="Calibri" w:hAnsi="Calibri"/>
          <w:sz w:val="22"/>
          <w:szCs w:val="22"/>
        </w:rPr>
        <w:t>.</w:t>
      </w:r>
      <w:r w:rsidRPr="004C2067">
        <w:rPr>
          <w:rFonts w:ascii="Calibri" w:hAnsi="Calibri"/>
          <w:sz w:val="22"/>
          <w:szCs w:val="22"/>
        </w:rPr>
        <w:t xml:space="preserve"> The user may input </w:t>
      </w:r>
      <w:r w:rsidR="0000012B">
        <w:rPr>
          <w:rFonts w:ascii="Calibri" w:hAnsi="Calibri"/>
          <w:sz w:val="22"/>
          <w:szCs w:val="22"/>
        </w:rPr>
        <w:t xml:space="preserve">and update </w:t>
      </w:r>
      <w:r w:rsidRPr="004C2067">
        <w:rPr>
          <w:rFonts w:ascii="Calibri" w:hAnsi="Calibri"/>
          <w:sz w:val="22"/>
          <w:szCs w:val="22"/>
        </w:rPr>
        <w:t>data including: a list of medication</w:t>
      </w:r>
      <w:r w:rsidR="000574A3">
        <w:rPr>
          <w:rFonts w:ascii="Calibri" w:hAnsi="Calibri"/>
          <w:sz w:val="22"/>
          <w:szCs w:val="22"/>
        </w:rPr>
        <w:t>s</w:t>
      </w:r>
      <w:r w:rsidRPr="004C2067">
        <w:rPr>
          <w:rFonts w:ascii="Calibri" w:hAnsi="Calibri"/>
          <w:sz w:val="22"/>
          <w:szCs w:val="22"/>
        </w:rPr>
        <w:t>, health disorders, ingredient likes and dislikes, a</w:t>
      </w:r>
      <w:r w:rsidR="000574A3">
        <w:rPr>
          <w:rFonts w:ascii="Calibri" w:hAnsi="Calibri"/>
          <w:sz w:val="22"/>
          <w:szCs w:val="22"/>
        </w:rPr>
        <w:t>s well as health goals (e.g. lo</w:t>
      </w:r>
      <w:r w:rsidRPr="004C2067">
        <w:rPr>
          <w:rFonts w:ascii="Calibri" w:hAnsi="Calibri"/>
          <w:sz w:val="22"/>
          <w:szCs w:val="22"/>
        </w:rPr>
        <w:t xml:space="preserve">se weight, gain weight, or maintain weight.)  The application will </w:t>
      </w:r>
      <w:r w:rsidR="004C2067">
        <w:rPr>
          <w:rFonts w:ascii="Calibri" w:hAnsi="Calibri"/>
          <w:sz w:val="22"/>
          <w:szCs w:val="22"/>
        </w:rPr>
        <w:t>utilize</w:t>
      </w:r>
      <w:r w:rsidRPr="004C2067">
        <w:rPr>
          <w:rFonts w:ascii="Calibri" w:hAnsi="Calibri"/>
          <w:sz w:val="22"/>
          <w:szCs w:val="22"/>
        </w:rPr>
        <w:t xml:space="preserve"> an algorithm, </w:t>
      </w:r>
      <w:r w:rsidR="00CC20CD">
        <w:rPr>
          <w:rFonts w:ascii="Calibri" w:hAnsi="Calibri"/>
          <w:sz w:val="22"/>
          <w:szCs w:val="22"/>
        </w:rPr>
        <w:t xml:space="preserve">which will analyze the data and provide </w:t>
      </w:r>
      <w:r w:rsidR="004C2067">
        <w:rPr>
          <w:rFonts w:ascii="Calibri" w:hAnsi="Calibri"/>
          <w:sz w:val="22"/>
          <w:szCs w:val="22"/>
        </w:rPr>
        <w:t xml:space="preserve">a healthy alternative </w:t>
      </w:r>
      <w:r w:rsidR="0000012B">
        <w:rPr>
          <w:rFonts w:ascii="Calibri" w:hAnsi="Calibri"/>
          <w:sz w:val="22"/>
          <w:szCs w:val="22"/>
        </w:rPr>
        <w:t>meal from a local restaurant.</w:t>
      </w:r>
    </w:p>
    <w:p w14:paraId="4CBFD628" w14:textId="77777777" w:rsidR="006E6FB0" w:rsidRPr="004C2067" w:rsidRDefault="006E6FB0" w:rsidP="000625D6">
      <w:pPr>
        <w:rPr>
          <w:rFonts w:ascii="Calibri" w:hAnsi="Calibri"/>
          <w:sz w:val="22"/>
          <w:szCs w:val="22"/>
        </w:rPr>
      </w:pPr>
    </w:p>
    <w:p w14:paraId="49C61603" w14:textId="23FAE12D" w:rsidR="006E6FB0" w:rsidRPr="004C2067" w:rsidRDefault="0046522F" w:rsidP="000625D6">
      <w:pPr>
        <w:rPr>
          <w:rFonts w:ascii="Calibri" w:hAnsi="Calibri"/>
          <w:sz w:val="22"/>
          <w:szCs w:val="22"/>
        </w:rPr>
      </w:pPr>
      <w:r>
        <w:rPr>
          <w:rFonts w:ascii="Calibri" w:hAnsi="Calibri"/>
          <w:sz w:val="22"/>
          <w:szCs w:val="22"/>
        </w:rPr>
        <w:t>Once a meal has been recommended</w:t>
      </w:r>
      <w:r w:rsidR="00715656">
        <w:rPr>
          <w:rFonts w:ascii="Calibri" w:hAnsi="Calibri"/>
          <w:sz w:val="22"/>
          <w:szCs w:val="22"/>
        </w:rPr>
        <w:t xml:space="preserve"> </w:t>
      </w:r>
      <w:r>
        <w:rPr>
          <w:rFonts w:ascii="Calibri" w:hAnsi="Calibri"/>
          <w:sz w:val="22"/>
          <w:szCs w:val="22"/>
        </w:rPr>
        <w:t xml:space="preserve">and accepted, the user will be prompted </w:t>
      </w:r>
      <w:r w:rsidR="00715656">
        <w:rPr>
          <w:rFonts w:ascii="Calibri" w:hAnsi="Calibri"/>
          <w:sz w:val="22"/>
          <w:szCs w:val="22"/>
        </w:rPr>
        <w:t>to rate individual ingredients and the overall meal. These rating</w:t>
      </w:r>
      <w:r>
        <w:rPr>
          <w:rFonts w:ascii="Calibri" w:hAnsi="Calibri"/>
          <w:sz w:val="22"/>
          <w:szCs w:val="22"/>
        </w:rPr>
        <w:t>s</w:t>
      </w:r>
      <w:r w:rsidR="00715656">
        <w:rPr>
          <w:rFonts w:ascii="Calibri" w:hAnsi="Calibri"/>
          <w:sz w:val="22"/>
          <w:szCs w:val="22"/>
        </w:rPr>
        <w:t xml:space="preserve"> will be stored and track</w:t>
      </w:r>
      <w:r>
        <w:rPr>
          <w:rFonts w:ascii="Calibri" w:hAnsi="Calibri"/>
          <w:sz w:val="22"/>
          <w:szCs w:val="22"/>
        </w:rPr>
        <w:t>ed</w:t>
      </w:r>
      <w:r w:rsidR="00715656">
        <w:rPr>
          <w:rFonts w:ascii="Calibri" w:hAnsi="Calibri"/>
          <w:sz w:val="22"/>
          <w:szCs w:val="22"/>
        </w:rPr>
        <w:t xml:space="preserve"> by the application. </w:t>
      </w:r>
      <w:r>
        <w:rPr>
          <w:rFonts w:ascii="Calibri" w:hAnsi="Calibri"/>
          <w:sz w:val="22"/>
          <w:szCs w:val="22"/>
        </w:rPr>
        <w:t xml:space="preserve">A second round of analysis will be conducted </w:t>
      </w:r>
      <w:r w:rsidR="0000012B">
        <w:rPr>
          <w:rFonts w:ascii="Calibri" w:hAnsi="Calibri"/>
          <w:sz w:val="22"/>
          <w:szCs w:val="22"/>
        </w:rPr>
        <w:t>before the next</w:t>
      </w:r>
      <w:r w:rsidR="00190524">
        <w:rPr>
          <w:rFonts w:ascii="Calibri" w:hAnsi="Calibri"/>
          <w:sz w:val="22"/>
          <w:szCs w:val="22"/>
        </w:rPr>
        <w:t xml:space="preserve"> </w:t>
      </w:r>
      <w:r w:rsidR="0000012B">
        <w:rPr>
          <w:rFonts w:ascii="Calibri" w:hAnsi="Calibri"/>
          <w:sz w:val="22"/>
          <w:szCs w:val="22"/>
        </w:rPr>
        <w:t>recommendation. This</w:t>
      </w:r>
      <w:r>
        <w:rPr>
          <w:rFonts w:ascii="Calibri" w:hAnsi="Calibri"/>
          <w:sz w:val="22"/>
          <w:szCs w:val="22"/>
        </w:rPr>
        <w:t xml:space="preserve"> constant learning process will ensure the user is always receiving mea</w:t>
      </w:r>
      <w:r w:rsidR="000574A3">
        <w:rPr>
          <w:rFonts w:ascii="Calibri" w:hAnsi="Calibri"/>
          <w:sz w:val="22"/>
          <w:szCs w:val="22"/>
        </w:rPr>
        <w:t xml:space="preserve">l recommendations based on </w:t>
      </w:r>
      <w:r w:rsidR="0000012B">
        <w:rPr>
          <w:rFonts w:ascii="Calibri" w:hAnsi="Calibri"/>
          <w:sz w:val="22"/>
          <w:szCs w:val="22"/>
        </w:rPr>
        <w:t>their</w:t>
      </w:r>
      <w:r>
        <w:rPr>
          <w:rFonts w:ascii="Calibri" w:hAnsi="Calibri"/>
          <w:sz w:val="22"/>
          <w:szCs w:val="22"/>
        </w:rPr>
        <w:t xml:space="preserve"> preference</w:t>
      </w:r>
      <w:r w:rsidR="000574A3">
        <w:rPr>
          <w:rFonts w:ascii="Calibri" w:hAnsi="Calibri"/>
          <w:sz w:val="22"/>
          <w:szCs w:val="22"/>
        </w:rPr>
        <w:t>s, t</w:t>
      </w:r>
      <w:r>
        <w:rPr>
          <w:rFonts w:ascii="Calibri" w:hAnsi="Calibri"/>
          <w:sz w:val="22"/>
          <w:szCs w:val="22"/>
        </w:rPr>
        <w:t xml:space="preserve">hus leading </w:t>
      </w:r>
      <w:r w:rsidR="00190524">
        <w:rPr>
          <w:rFonts w:ascii="Calibri" w:hAnsi="Calibri"/>
          <w:sz w:val="22"/>
          <w:szCs w:val="22"/>
        </w:rPr>
        <w:t>to a more enjoyable and healthy suggestion</w:t>
      </w:r>
      <w:r>
        <w:rPr>
          <w:rFonts w:ascii="Calibri" w:hAnsi="Calibri"/>
          <w:sz w:val="22"/>
          <w:szCs w:val="22"/>
        </w:rPr>
        <w:t xml:space="preserve">. </w:t>
      </w:r>
      <w:r w:rsidR="00715656">
        <w:rPr>
          <w:rFonts w:ascii="Calibri" w:hAnsi="Calibri"/>
          <w:sz w:val="22"/>
          <w:szCs w:val="22"/>
        </w:rPr>
        <w:t xml:space="preserve"> </w:t>
      </w:r>
    </w:p>
    <w:p w14:paraId="017E2998" w14:textId="77777777" w:rsidR="00F210C8" w:rsidRDefault="00F210C8" w:rsidP="000625D6">
      <w:pPr>
        <w:rPr>
          <w:rFonts w:ascii="Calibri" w:hAnsi="Calibri"/>
          <w:sz w:val="22"/>
          <w:szCs w:val="22"/>
        </w:rPr>
      </w:pPr>
    </w:p>
    <w:p w14:paraId="50E9E113" w14:textId="77777777" w:rsidR="006E6FB0" w:rsidRPr="004C2067" w:rsidRDefault="001417D6" w:rsidP="000625D6">
      <w:pPr>
        <w:rPr>
          <w:rFonts w:ascii="Calibri" w:hAnsi="Calibri"/>
          <w:sz w:val="22"/>
          <w:szCs w:val="22"/>
        </w:rPr>
      </w:pPr>
      <w:r w:rsidRPr="004C2067">
        <w:rPr>
          <w:rFonts w:ascii="Calibri" w:hAnsi="Calibri"/>
          <w:b/>
          <w:sz w:val="22"/>
          <w:szCs w:val="22"/>
        </w:rPr>
        <w:t>Intellectual Merit</w:t>
      </w:r>
      <w:r w:rsidRPr="004C2067">
        <w:rPr>
          <w:rFonts w:ascii="Calibri" w:hAnsi="Calibri"/>
          <w:sz w:val="22"/>
          <w:szCs w:val="22"/>
        </w:rPr>
        <w:t xml:space="preserve">:  </w:t>
      </w:r>
    </w:p>
    <w:p w14:paraId="1BBACDDC" w14:textId="0AC69B2B" w:rsidR="00586BFB" w:rsidRDefault="00586BFB" w:rsidP="006E6FB0">
      <w:pPr>
        <w:rPr>
          <w:rFonts w:ascii="Calibri" w:eastAsia="Times New Roman" w:hAnsi="Calibri" w:cs="Times New Roman"/>
          <w:color w:val="000000"/>
          <w:sz w:val="22"/>
          <w:szCs w:val="22"/>
          <w:shd w:val="clear" w:color="auto" w:fill="FFFFFF"/>
        </w:rPr>
      </w:pPr>
      <w:r>
        <w:rPr>
          <w:rFonts w:ascii="Calibri" w:eastAsia="Times New Roman" w:hAnsi="Calibri" w:cs="Times New Roman"/>
          <w:color w:val="000000"/>
          <w:sz w:val="22"/>
          <w:szCs w:val="22"/>
          <w:shd w:val="clear" w:color="auto" w:fill="FFFFFF"/>
        </w:rPr>
        <w:t xml:space="preserve">Continuously updating and reconstructing recommendations based on changing preferences and ratings will </w:t>
      </w:r>
      <w:r w:rsidR="00B06728">
        <w:rPr>
          <w:rFonts w:ascii="Calibri" w:eastAsia="Times New Roman" w:hAnsi="Calibri" w:cs="Times New Roman"/>
          <w:color w:val="000000"/>
          <w:sz w:val="22"/>
          <w:szCs w:val="22"/>
          <w:shd w:val="clear" w:color="auto" w:fill="FFFFFF"/>
        </w:rPr>
        <w:t>constitute</w:t>
      </w:r>
      <w:r>
        <w:rPr>
          <w:rFonts w:ascii="Calibri" w:eastAsia="Times New Roman" w:hAnsi="Calibri" w:cs="Times New Roman"/>
          <w:color w:val="000000"/>
          <w:sz w:val="22"/>
          <w:szCs w:val="22"/>
          <w:shd w:val="clear" w:color="auto" w:fill="FFFFFF"/>
        </w:rPr>
        <w:t xml:space="preserve"> a</w:t>
      </w:r>
      <w:r w:rsidR="002C2F1A">
        <w:rPr>
          <w:rFonts w:ascii="Calibri" w:eastAsia="Times New Roman" w:hAnsi="Calibri" w:cs="Times New Roman"/>
          <w:color w:val="000000"/>
          <w:sz w:val="22"/>
          <w:szCs w:val="22"/>
          <w:shd w:val="clear" w:color="auto" w:fill="FFFFFF"/>
        </w:rPr>
        <w:t xml:space="preserve"> technical challenge. The </w:t>
      </w:r>
      <w:r w:rsidR="00CC20CD">
        <w:rPr>
          <w:rFonts w:ascii="Calibri" w:eastAsia="Times New Roman" w:hAnsi="Calibri" w:cs="Times New Roman"/>
          <w:color w:val="000000"/>
          <w:sz w:val="22"/>
          <w:szCs w:val="22"/>
          <w:shd w:val="clear" w:color="auto" w:fill="FFFFFF"/>
        </w:rPr>
        <w:t>data collected through the user will</w:t>
      </w:r>
      <w:r w:rsidR="002C2F1A">
        <w:rPr>
          <w:rFonts w:ascii="Calibri" w:eastAsia="Times New Roman" w:hAnsi="Calibri" w:cs="Times New Roman"/>
          <w:color w:val="000000"/>
          <w:sz w:val="22"/>
          <w:szCs w:val="22"/>
          <w:shd w:val="clear" w:color="auto" w:fill="FFFFFF"/>
        </w:rPr>
        <w:t xml:space="preserve"> be stored on the application. Utilizing various dedicated databases, the application should also include previously populated categories to meet expectations (e.g. medication, health disorders.) A robust and flexible database schema will be utilized for fast search</w:t>
      </w:r>
      <w:r w:rsidR="00B06728">
        <w:rPr>
          <w:rFonts w:ascii="Calibri" w:eastAsia="Times New Roman" w:hAnsi="Calibri" w:cs="Times New Roman"/>
          <w:color w:val="000000"/>
          <w:sz w:val="22"/>
          <w:szCs w:val="22"/>
          <w:shd w:val="clear" w:color="auto" w:fill="FFFFFF"/>
        </w:rPr>
        <w:t>es</w:t>
      </w:r>
      <w:r w:rsidR="002C2F1A">
        <w:rPr>
          <w:rFonts w:ascii="Calibri" w:eastAsia="Times New Roman" w:hAnsi="Calibri" w:cs="Times New Roman"/>
          <w:color w:val="000000"/>
          <w:sz w:val="22"/>
          <w:szCs w:val="22"/>
          <w:shd w:val="clear" w:color="auto" w:fill="FFFFFF"/>
        </w:rPr>
        <w:t xml:space="preserve"> and lookups. Additionally, the learning algorithm must be able to connect links present between the user inputs and the information provided in the app to make highly accurate and intelligent recommendations. </w:t>
      </w:r>
    </w:p>
    <w:p w14:paraId="640F1FA7" w14:textId="77777777" w:rsidR="002C2F1A" w:rsidRPr="002C2F1A" w:rsidRDefault="002C2F1A" w:rsidP="006E6FB0">
      <w:pPr>
        <w:rPr>
          <w:rFonts w:ascii="Calibri" w:eastAsia="Times New Roman" w:hAnsi="Calibri" w:cs="Times New Roman"/>
          <w:color w:val="000000"/>
          <w:sz w:val="22"/>
          <w:szCs w:val="22"/>
          <w:shd w:val="clear" w:color="auto" w:fill="FFFFFF"/>
        </w:rPr>
      </w:pPr>
    </w:p>
    <w:p w14:paraId="385937CA" w14:textId="77777777" w:rsidR="006E6FB0" w:rsidRPr="004C2067" w:rsidRDefault="001417D6" w:rsidP="000625D6">
      <w:pPr>
        <w:rPr>
          <w:rFonts w:ascii="Calibri" w:hAnsi="Calibri"/>
          <w:sz w:val="22"/>
          <w:szCs w:val="22"/>
        </w:rPr>
      </w:pPr>
      <w:r w:rsidRPr="004C2067">
        <w:rPr>
          <w:rFonts w:ascii="Calibri" w:hAnsi="Calibri"/>
          <w:b/>
          <w:sz w:val="22"/>
          <w:szCs w:val="22"/>
        </w:rPr>
        <w:t>Broader Impact</w:t>
      </w:r>
      <w:r w:rsidRPr="004C2067">
        <w:rPr>
          <w:rFonts w:ascii="Calibri" w:hAnsi="Calibri"/>
          <w:sz w:val="22"/>
          <w:szCs w:val="22"/>
        </w:rPr>
        <w:t xml:space="preserve">:  </w:t>
      </w:r>
    </w:p>
    <w:p w14:paraId="32A0E00A" w14:textId="306CA906" w:rsidR="009F68CE" w:rsidRDefault="002C2F1A" w:rsidP="000625D6">
      <w:pPr>
        <w:rPr>
          <w:ins w:id="1" w:author="fowzia farah" w:date="2015-09-22T22:09:00Z"/>
          <w:rFonts w:ascii="Calibri" w:eastAsia="Times New Roman" w:hAnsi="Calibri" w:cs="Times New Roman"/>
          <w:color w:val="000000"/>
          <w:sz w:val="22"/>
          <w:szCs w:val="22"/>
          <w:shd w:val="clear" w:color="auto" w:fill="FFFFFF"/>
        </w:rPr>
      </w:pPr>
      <w:r>
        <w:rPr>
          <w:rFonts w:ascii="Calibri" w:eastAsia="Times New Roman" w:hAnsi="Calibri" w:cs="Times New Roman"/>
          <w:color w:val="000000"/>
          <w:sz w:val="22"/>
          <w:szCs w:val="22"/>
          <w:shd w:val="clear" w:color="auto" w:fill="FFFFFF"/>
        </w:rPr>
        <w:t xml:space="preserve">My Perfect Meal app has the potential to change the way consumers make daily </w:t>
      </w:r>
      <w:r w:rsidR="008B6889">
        <w:rPr>
          <w:rFonts w:ascii="Calibri" w:eastAsia="Times New Roman" w:hAnsi="Calibri" w:cs="Times New Roman"/>
          <w:color w:val="000000"/>
          <w:sz w:val="22"/>
          <w:szCs w:val="22"/>
          <w:shd w:val="clear" w:color="auto" w:fill="FFFFFF"/>
        </w:rPr>
        <w:t xml:space="preserve">decisions in their meal plan. Through recommendations, the user may finally reach health goals which otherwise seemed impossible. The application may also set the standard for all health apps in the Application Store. Many applications do not consider variables, which may solely be responsible for a consumer choosing their meal (e.g. health goals). With the introduction of app learning, consumers will have options specifically designed for them. </w:t>
      </w:r>
    </w:p>
    <w:p w14:paraId="5B53BC09" w14:textId="539D27B7" w:rsidR="009F68CE" w:rsidRPr="00640000" w:rsidRDefault="009F68CE" w:rsidP="00640000">
      <w:pPr>
        <w:jc w:val="right"/>
        <w:rPr>
          <w:rFonts w:ascii="Calibri" w:eastAsia="Times New Roman" w:hAnsi="Calibri" w:cs="Times New Roman"/>
          <w:b/>
          <w:color w:val="000000"/>
          <w:shd w:val="clear" w:color="auto" w:fill="FFFFFF"/>
        </w:rPr>
      </w:pPr>
    </w:p>
    <w:sectPr w:rsidR="009F68CE" w:rsidRPr="00640000" w:rsidSect="00AD4D7E">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2EA327" w15:done="0"/>
  <w15:commentEx w15:paraId="5B0D97CD" w15:done="0"/>
  <w15:commentEx w15:paraId="73A5FB45" w15:done="0"/>
  <w15:commentEx w15:paraId="52E76508" w15:done="0"/>
  <w15:commentEx w15:paraId="60E32EE7" w15:done="0"/>
  <w15:commentEx w15:paraId="3C8D80E6" w15:done="0"/>
  <w15:commentEx w15:paraId="1105B196" w15:done="0"/>
  <w15:commentEx w15:paraId="366195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ourier New"/>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owzia farah">
    <w15:presenceInfo w15:providerId="Windows Live" w15:userId="1f4b5bef4815aa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5D6"/>
    <w:rsid w:val="0000012B"/>
    <w:rsid w:val="000574A3"/>
    <w:rsid w:val="000625D6"/>
    <w:rsid w:val="001417D6"/>
    <w:rsid w:val="00190524"/>
    <w:rsid w:val="002A3EE9"/>
    <w:rsid w:val="002C2868"/>
    <w:rsid w:val="002C2F1A"/>
    <w:rsid w:val="0046522F"/>
    <w:rsid w:val="00466DB0"/>
    <w:rsid w:val="004C2067"/>
    <w:rsid w:val="005354CA"/>
    <w:rsid w:val="00586BFB"/>
    <w:rsid w:val="00640000"/>
    <w:rsid w:val="00655041"/>
    <w:rsid w:val="006E6FB0"/>
    <w:rsid w:val="00715656"/>
    <w:rsid w:val="007A092F"/>
    <w:rsid w:val="008B6889"/>
    <w:rsid w:val="009F68CE"/>
    <w:rsid w:val="00AD4D7E"/>
    <w:rsid w:val="00B06728"/>
    <w:rsid w:val="00CC20CD"/>
    <w:rsid w:val="00F17637"/>
    <w:rsid w:val="00F210C8"/>
    <w:rsid w:val="00F754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E38D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7D6"/>
    <w:rPr>
      <w:color w:val="0000FF" w:themeColor="hyperlink"/>
      <w:u w:val="single"/>
    </w:rPr>
  </w:style>
  <w:style w:type="character" w:styleId="CommentReference">
    <w:name w:val="annotation reference"/>
    <w:basedOn w:val="DefaultParagraphFont"/>
    <w:uiPriority w:val="99"/>
    <w:semiHidden/>
    <w:unhideWhenUsed/>
    <w:rsid w:val="00F75417"/>
    <w:rPr>
      <w:sz w:val="16"/>
      <w:szCs w:val="16"/>
    </w:rPr>
  </w:style>
  <w:style w:type="paragraph" w:styleId="CommentText">
    <w:name w:val="annotation text"/>
    <w:basedOn w:val="Normal"/>
    <w:link w:val="CommentTextChar"/>
    <w:uiPriority w:val="99"/>
    <w:semiHidden/>
    <w:unhideWhenUsed/>
    <w:rsid w:val="00F75417"/>
    <w:rPr>
      <w:sz w:val="20"/>
      <w:szCs w:val="20"/>
    </w:rPr>
  </w:style>
  <w:style w:type="character" w:customStyle="1" w:styleId="CommentTextChar">
    <w:name w:val="Comment Text Char"/>
    <w:basedOn w:val="DefaultParagraphFont"/>
    <w:link w:val="CommentText"/>
    <w:uiPriority w:val="99"/>
    <w:semiHidden/>
    <w:rsid w:val="00F75417"/>
    <w:rPr>
      <w:sz w:val="20"/>
      <w:szCs w:val="20"/>
    </w:rPr>
  </w:style>
  <w:style w:type="paragraph" w:styleId="CommentSubject">
    <w:name w:val="annotation subject"/>
    <w:basedOn w:val="CommentText"/>
    <w:next w:val="CommentText"/>
    <w:link w:val="CommentSubjectChar"/>
    <w:uiPriority w:val="99"/>
    <w:semiHidden/>
    <w:unhideWhenUsed/>
    <w:rsid w:val="00F75417"/>
    <w:rPr>
      <w:b/>
      <w:bCs/>
    </w:rPr>
  </w:style>
  <w:style w:type="character" w:customStyle="1" w:styleId="CommentSubjectChar">
    <w:name w:val="Comment Subject Char"/>
    <w:basedOn w:val="CommentTextChar"/>
    <w:link w:val="CommentSubject"/>
    <w:uiPriority w:val="99"/>
    <w:semiHidden/>
    <w:rsid w:val="00F75417"/>
    <w:rPr>
      <w:b/>
      <w:bCs/>
      <w:sz w:val="20"/>
      <w:szCs w:val="20"/>
    </w:rPr>
  </w:style>
  <w:style w:type="paragraph" w:styleId="BalloonText">
    <w:name w:val="Balloon Text"/>
    <w:basedOn w:val="Normal"/>
    <w:link w:val="BalloonTextChar"/>
    <w:uiPriority w:val="99"/>
    <w:semiHidden/>
    <w:unhideWhenUsed/>
    <w:rsid w:val="00F754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417"/>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7D6"/>
    <w:rPr>
      <w:color w:val="0000FF" w:themeColor="hyperlink"/>
      <w:u w:val="single"/>
    </w:rPr>
  </w:style>
  <w:style w:type="character" w:styleId="CommentReference">
    <w:name w:val="annotation reference"/>
    <w:basedOn w:val="DefaultParagraphFont"/>
    <w:uiPriority w:val="99"/>
    <w:semiHidden/>
    <w:unhideWhenUsed/>
    <w:rsid w:val="00F75417"/>
    <w:rPr>
      <w:sz w:val="16"/>
      <w:szCs w:val="16"/>
    </w:rPr>
  </w:style>
  <w:style w:type="paragraph" w:styleId="CommentText">
    <w:name w:val="annotation text"/>
    <w:basedOn w:val="Normal"/>
    <w:link w:val="CommentTextChar"/>
    <w:uiPriority w:val="99"/>
    <w:semiHidden/>
    <w:unhideWhenUsed/>
    <w:rsid w:val="00F75417"/>
    <w:rPr>
      <w:sz w:val="20"/>
      <w:szCs w:val="20"/>
    </w:rPr>
  </w:style>
  <w:style w:type="character" w:customStyle="1" w:styleId="CommentTextChar">
    <w:name w:val="Comment Text Char"/>
    <w:basedOn w:val="DefaultParagraphFont"/>
    <w:link w:val="CommentText"/>
    <w:uiPriority w:val="99"/>
    <w:semiHidden/>
    <w:rsid w:val="00F75417"/>
    <w:rPr>
      <w:sz w:val="20"/>
      <w:szCs w:val="20"/>
    </w:rPr>
  </w:style>
  <w:style w:type="paragraph" w:styleId="CommentSubject">
    <w:name w:val="annotation subject"/>
    <w:basedOn w:val="CommentText"/>
    <w:next w:val="CommentText"/>
    <w:link w:val="CommentSubjectChar"/>
    <w:uiPriority w:val="99"/>
    <w:semiHidden/>
    <w:unhideWhenUsed/>
    <w:rsid w:val="00F75417"/>
    <w:rPr>
      <w:b/>
      <w:bCs/>
    </w:rPr>
  </w:style>
  <w:style w:type="character" w:customStyle="1" w:styleId="CommentSubjectChar">
    <w:name w:val="Comment Subject Char"/>
    <w:basedOn w:val="CommentTextChar"/>
    <w:link w:val="CommentSubject"/>
    <w:uiPriority w:val="99"/>
    <w:semiHidden/>
    <w:rsid w:val="00F75417"/>
    <w:rPr>
      <w:b/>
      <w:bCs/>
      <w:sz w:val="20"/>
      <w:szCs w:val="20"/>
    </w:rPr>
  </w:style>
  <w:style w:type="paragraph" w:styleId="BalloonText">
    <w:name w:val="Balloon Text"/>
    <w:basedOn w:val="Normal"/>
    <w:link w:val="BalloonTextChar"/>
    <w:uiPriority w:val="99"/>
    <w:semiHidden/>
    <w:unhideWhenUsed/>
    <w:rsid w:val="00F754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4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8894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commentsExtended" Target="commentsExtended.xml"/><Relationship Id="rId8"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492</Words>
  <Characters>2805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dc:creator>
  <cp:keywords/>
  <dc:description/>
  <cp:lastModifiedBy>SEASCF</cp:lastModifiedBy>
  <cp:revision>4</cp:revision>
  <dcterms:created xsi:type="dcterms:W3CDTF">2015-09-23T02:14:00Z</dcterms:created>
  <dcterms:modified xsi:type="dcterms:W3CDTF">2016-05-09T18:15:00Z</dcterms:modified>
</cp:coreProperties>
</file>